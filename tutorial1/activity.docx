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6D676A" w14:textId="77777777" w:rsidR="00B2384F" w:rsidRDefault="00C042B4">
      <w:pPr>
        <w:pStyle w:val="Heading2"/>
      </w:pPr>
      <w:bookmarkStart w:id="0" w:name="objectives"/>
      <w:bookmarkEnd w:id="0"/>
      <w:r>
        <w:t>Objectives</w:t>
      </w:r>
    </w:p>
    <w:p w14:paraId="3325350F" w14:textId="77777777" w:rsidR="00B2384F" w:rsidRDefault="00C042B4">
      <w:pPr>
        <w:pStyle w:val="FirstParagraph"/>
      </w:pPr>
      <w:r>
        <w:t>Able to ...</w:t>
      </w:r>
    </w:p>
    <w:p w14:paraId="35715B57" w14:textId="77777777" w:rsidR="00B2384F" w:rsidRDefault="00C042B4">
      <w:pPr>
        <w:pStyle w:val="Compact"/>
        <w:numPr>
          <w:ilvl w:val="0"/>
          <w:numId w:val="3"/>
        </w:numPr>
      </w:pPr>
      <w:r>
        <w:t>Configure git.</w:t>
      </w:r>
    </w:p>
    <w:p w14:paraId="58C9D8BE" w14:textId="77777777" w:rsidR="00B2384F" w:rsidRDefault="00C042B4">
      <w:pPr>
        <w:pStyle w:val="Compact"/>
        <w:numPr>
          <w:ilvl w:val="0"/>
          <w:numId w:val="3"/>
        </w:numPr>
      </w:pPr>
      <w:r>
        <w:t>Make and commit changes to repository.</w:t>
      </w:r>
    </w:p>
    <w:p w14:paraId="528CDD72" w14:textId="77777777" w:rsidR="00B2384F" w:rsidRDefault="00C042B4">
      <w:pPr>
        <w:pStyle w:val="Compact"/>
        <w:numPr>
          <w:ilvl w:val="0"/>
          <w:numId w:val="3"/>
        </w:numPr>
      </w:pPr>
      <w:r>
        <w:t>Add new files to repository.</w:t>
      </w:r>
    </w:p>
    <w:p w14:paraId="011831E3" w14:textId="77777777" w:rsidR="00B2384F" w:rsidRDefault="00C042B4">
      <w:pPr>
        <w:pStyle w:val="Compact"/>
        <w:numPr>
          <w:ilvl w:val="0"/>
          <w:numId w:val="3"/>
        </w:numPr>
      </w:pPr>
      <w:r>
        <w:t>Remove file from repository.</w:t>
      </w:r>
    </w:p>
    <w:p w14:paraId="183E9248" w14:textId="77777777" w:rsidR="00B2384F" w:rsidRDefault="00C042B4">
      <w:pPr>
        <w:pStyle w:val="Compact"/>
        <w:numPr>
          <w:ilvl w:val="0"/>
          <w:numId w:val="3"/>
        </w:numPr>
      </w:pPr>
      <w:r>
        <w:t>Modify a file and commit the change.</w:t>
      </w:r>
    </w:p>
    <w:p w14:paraId="337E8C34" w14:textId="77777777" w:rsidR="00B2384F" w:rsidRDefault="00C042B4">
      <w:pPr>
        <w:pStyle w:val="Compact"/>
        <w:numPr>
          <w:ilvl w:val="0"/>
          <w:numId w:val="3"/>
        </w:numPr>
      </w:pPr>
      <w:r>
        <w:t>Stage changes for commit.</w:t>
      </w:r>
    </w:p>
    <w:p w14:paraId="18D58724" w14:textId="77777777" w:rsidR="00B2384F" w:rsidRDefault="00C042B4">
      <w:pPr>
        <w:pStyle w:val="Compact"/>
        <w:numPr>
          <w:ilvl w:val="0"/>
          <w:numId w:val="3"/>
        </w:numPr>
      </w:pPr>
      <w:r>
        <w:t>Unstage changes for commit.</w:t>
      </w:r>
    </w:p>
    <w:p w14:paraId="52AE1C8C" w14:textId="77777777" w:rsidR="00B2384F" w:rsidRDefault="00C042B4">
      <w:pPr>
        <w:pStyle w:val="Compact"/>
        <w:numPr>
          <w:ilvl w:val="0"/>
          <w:numId w:val="3"/>
        </w:numPr>
      </w:pPr>
      <w:r>
        <w:t>Explain the purpose of the stage/cache/index.</w:t>
      </w:r>
    </w:p>
    <w:p w14:paraId="7C8A0C59" w14:textId="77777777" w:rsidR="00B2384F" w:rsidRDefault="00C042B4">
      <w:pPr>
        <w:pStyle w:val="Compact"/>
        <w:numPr>
          <w:ilvl w:val="0"/>
          <w:numId w:val="3"/>
        </w:numPr>
      </w:pPr>
      <w:r>
        <w:t>Inspect the state of a repository.</w:t>
      </w:r>
    </w:p>
    <w:p w14:paraId="5708A0A0" w14:textId="77777777" w:rsidR="00B2384F" w:rsidRDefault="00C042B4">
      <w:pPr>
        <w:pStyle w:val="Compact"/>
        <w:numPr>
          <w:ilvl w:val="0"/>
          <w:numId w:val="3"/>
        </w:numPr>
      </w:pPr>
      <w:r>
        <w:t>Undo a commit.</w:t>
      </w:r>
    </w:p>
    <w:p w14:paraId="0107025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" w:name="setup"/>
      <w:bookmarkEnd w:id="1"/>
      <w:r>
        <w:t>Setup</w:t>
      </w:r>
    </w:p>
    <w:p w14:paraId="04F20393" w14:textId="77777777" w:rsidR="00B2384F" w:rsidRDefault="00C042B4">
      <w:pPr>
        <w:pStyle w:val="Heading3"/>
      </w:pPr>
      <w:bookmarkStart w:id="2" w:name="git"/>
      <w:bookmarkEnd w:id="2"/>
      <w:r>
        <w:t>Git</w:t>
      </w:r>
    </w:p>
    <w:p w14:paraId="537FDFD1" w14:textId="77777777" w:rsidR="00B2384F" w:rsidRDefault="00C042B4">
      <w:pPr>
        <w:pStyle w:val="FirstParagraph"/>
      </w:pPr>
      <w:r>
        <w:t>Download and install git for your operating system:</w:t>
      </w:r>
    </w:p>
    <w:p w14:paraId="1BFABE23" w14:textId="10C07818" w:rsidR="00BB037E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Windows</w:t>
      </w:r>
      <w:r w:rsidR="00BB037E">
        <w:rPr>
          <w:b/>
        </w:rPr>
        <w:t xml:space="preserve"> and Windows Portable</w:t>
      </w:r>
      <w:r w:rsidR="00BB037E">
        <w:t xml:space="preserve">:  </w:t>
      </w:r>
      <w:r>
        <w:t xml:space="preserve"> </w:t>
      </w:r>
      <w:hyperlink r:id="rId7" w:history="1">
        <w:r w:rsidR="00BB037E" w:rsidRPr="00032036">
          <w:rPr>
            <w:rStyle w:val="Hyperlink"/>
          </w:rPr>
          <w:t>https://git-scm.com/download/win</w:t>
        </w:r>
      </w:hyperlink>
    </w:p>
    <w:p w14:paraId="5FE47160" w14:textId="3E847AA2" w:rsidR="00C042B4" w:rsidRDefault="00C042B4" w:rsidP="00BB037E">
      <w:pPr>
        <w:pStyle w:val="Compact"/>
        <w:numPr>
          <w:ilvl w:val="0"/>
          <w:numId w:val="4"/>
        </w:numPr>
      </w:pPr>
      <w:r w:rsidRPr="00BB037E">
        <w:rPr>
          <w:b/>
        </w:rPr>
        <w:t>Mac OSX</w:t>
      </w:r>
      <w:r w:rsidR="00BB037E">
        <w:t xml:space="preserve">:  </w:t>
      </w:r>
      <w:hyperlink r:id="rId8" w:history="1">
        <w:r w:rsidRPr="00032036">
          <w:rPr>
            <w:rStyle w:val="Hyperlink"/>
          </w:rPr>
          <w:t>https://git-scm.com/download/mac</w:t>
        </w:r>
      </w:hyperlink>
    </w:p>
    <w:p w14:paraId="59DE6057" w14:textId="240D3A41" w:rsidR="00B2384F" w:rsidRDefault="00C042B4" w:rsidP="00C042B4">
      <w:pPr>
        <w:pStyle w:val="Compact"/>
        <w:numPr>
          <w:ilvl w:val="0"/>
          <w:numId w:val="4"/>
        </w:numPr>
      </w:pPr>
      <w:r w:rsidRPr="00BB037E">
        <w:rPr>
          <w:b/>
        </w:rPr>
        <w:t>Linux</w:t>
      </w:r>
      <w:r w:rsidR="00925C3E">
        <w:t>:</w:t>
      </w:r>
    </w:p>
    <w:p w14:paraId="4322DC19" w14:textId="77777777" w:rsidR="00C042B4" w:rsidRDefault="00C042B4" w:rsidP="00C042B4">
      <w:pPr>
        <w:pStyle w:val="Compact"/>
        <w:ind w:left="1200"/>
      </w:pPr>
      <w:r w:rsidRPr="00C042B4">
        <w:rPr>
          <w:rFonts w:ascii="Consolas" w:hAnsi="Consolas"/>
        </w:rPr>
        <w:t>sudo apt-get install git</w:t>
      </w:r>
    </w:p>
    <w:p w14:paraId="2B62738A" w14:textId="77777777" w:rsidR="00C042B4" w:rsidRDefault="00C042B4" w:rsidP="00C042B4">
      <w:pPr>
        <w:pStyle w:val="Compact"/>
        <w:ind w:left="1920" w:firstLine="240"/>
      </w:pPr>
      <w:r>
        <w:t>OR</w:t>
      </w:r>
    </w:p>
    <w:p w14:paraId="7AF74168" w14:textId="77777777" w:rsidR="00C042B4" w:rsidRDefault="00C042B4" w:rsidP="00C042B4">
      <w:pPr>
        <w:pStyle w:val="Compact"/>
        <w:ind w:left="1200"/>
        <w:rPr>
          <w:rFonts w:ascii="Consolas" w:hAnsi="Consolas"/>
        </w:rPr>
      </w:pPr>
      <w:r w:rsidRPr="00C042B4">
        <w:rPr>
          <w:rFonts w:ascii="Consolas" w:hAnsi="Consolas"/>
        </w:rPr>
        <w:t>sudo yum install git</w:t>
      </w:r>
    </w:p>
    <w:p w14:paraId="5DFF7CCF" w14:textId="6F03360C" w:rsidR="00925C3E" w:rsidRDefault="00032036" w:rsidP="00925C3E">
      <w:pPr>
        <w:pStyle w:val="FirstParagraph"/>
      </w:pPr>
      <w:r>
        <w:t>Starting a terminal:</w:t>
      </w:r>
    </w:p>
    <w:p w14:paraId="165AF503" w14:textId="77777777" w:rsidR="00AB5D1E" w:rsidRDefault="00AB5D1E" w:rsidP="00AB5D1E">
      <w:pPr>
        <w:pStyle w:val="Compact"/>
        <w:numPr>
          <w:ilvl w:val="0"/>
          <w:numId w:val="4"/>
        </w:numPr>
      </w:pPr>
      <w:r w:rsidRPr="00AB5D1E">
        <w:rPr>
          <w:b/>
        </w:rPr>
        <w:t>Windows</w:t>
      </w:r>
      <w:r w:rsidRPr="00AB5D1E">
        <w:t>:</w:t>
      </w:r>
      <w:r>
        <w:t xml:space="preserve"> </w:t>
      </w:r>
    </w:p>
    <w:p w14:paraId="1585F17F" w14:textId="77777777" w:rsidR="00AB5D1E" w:rsidRDefault="00AB5D1E" w:rsidP="00AB5D1E">
      <w:pPr>
        <w:pStyle w:val="Compact"/>
        <w:numPr>
          <w:ilvl w:val="1"/>
          <w:numId w:val="4"/>
        </w:numPr>
      </w:pPr>
      <w:r>
        <w:t>git-bash.exe (Linux style commands)</w:t>
      </w:r>
    </w:p>
    <w:p w14:paraId="51F7DF5E" w14:textId="4E8E6502" w:rsidR="00925C3E" w:rsidRDefault="00AB5D1E" w:rsidP="00AB5D1E">
      <w:pPr>
        <w:pStyle w:val="Compact"/>
        <w:numPr>
          <w:ilvl w:val="1"/>
          <w:numId w:val="4"/>
        </w:numPr>
      </w:pPr>
      <w:r>
        <w:t>git-cmd.exe (Windows style commands)</w:t>
      </w:r>
    </w:p>
    <w:p w14:paraId="622D5E18" w14:textId="378E069C" w:rsid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 w:rsidRPr="00BB037E">
        <w:rPr>
          <w:b/>
        </w:rPr>
        <w:t>Mac OSX</w:t>
      </w:r>
      <w:r>
        <w:rPr>
          <w:b/>
        </w:rPr>
        <w:t>:</w:t>
      </w:r>
      <w:r w:rsidR="006D5737">
        <w:rPr>
          <w:b/>
        </w:rPr>
        <w:t xml:space="preserve">  </w:t>
      </w:r>
      <w:r w:rsidR="006D5737" w:rsidRPr="006D5737">
        <w:t>Finder -&gt; Applications -&gt; Utilities -&gt; Terminal.app</w:t>
      </w:r>
    </w:p>
    <w:p w14:paraId="7759BDA1" w14:textId="6F113367" w:rsidR="00AB5D1E" w:rsidRPr="00AB5D1E" w:rsidRDefault="00AB5D1E" w:rsidP="00AB5D1E">
      <w:pPr>
        <w:pStyle w:val="Compact"/>
        <w:numPr>
          <w:ilvl w:val="0"/>
          <w:numId w:val="4"/>
        </w:numPr>
        <w:rPr>
          <w:b/>
        </w:rPr>
      </w:pPr>
      <w:r>
        <w:rPr>
          <w:b/>
        </w:rPr>
        <w:t>Linux:</w:t>
      </w:r>
      <w:r w:rsidR="006D5737">
        <w:rPr>
          <w:b/>
        </w:rPr>
        <w:t xml:space="preserve">  </w:t>
      </w:r>
      <w:r w:rsidR="006D5737">
        <w:t>will vary depending on your window manager</w:t>
      </w:r>
      <w:bookmarkStart w:id="3" w:name="_GoBack"/>
      <w:bookmarkEnd w:id="3"/>
    </w:p>
    <w:p w14:paraId="60FD79B5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4" w:name="ssh"/>
      <w:bookmarkStart w:id="5" w:name="help"/>
      <w:bookmarkEnd w:id="4"/>
      <w:bookmarkEnd w:id="5"/>
      <w:r>
        <w:t>Help</w:t>
      </w:r>
    </w:p>
    <w:p w14:paraId="7732FAF4" w14:textId="39348EAD" w:rsidR="00B2384F" w:rsidRDefault="0061121C">
      <w:pPr>
        <w:pStyle w:val="FirstParagraph"/>
      </w:pPr>
      <w:r>
        <w:t>R</w:t>
      </w:r>
      <w:r w:rsidR="00C042B4">
        <w:t>un the following commands.</w:t>
      </w:r>
    </w:p>
    <w:p w14:paraId="79D2598C" w14:textId="77777777" w:rsidR="00B2384F" w:rsidRDefault="00C042B4">
      <w:pPr>
        <w:pStyle w:val="SourceCode"/>
      </w:pPr>
      <w:r>
        <w:rPr>
          <w:rStyle w:val="VerbatimChar"/>
        </w:rPr>
        <w:t>git help</w:t>
      </w:r>
      <w:r>
        <w:br/>
      </w:r>
      <w:r>
        <w:rPr>
          <w:rStyle w:val="VerbatimChar"/>
        </w:rPr>
        <w:t>git help -ag</w:t>
      </w:r>
      <w:r>
        <w:br/>
      </w:r>
      <w:r>
        <w:rPr>
          <w:rStyle w:val="VerbatimChar"/>
        </w:rPr>
        <w:t>git help init</w:t>
      </w:r>
    </w:p>
    <w:p w14:paraId="15C25A41" w14:textId="77777777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>git help</w:t>
      </w:r>
      <w:r>
        <w:t xml:space="preserve"> do?</w:t>
      </w:r>
    </w:p>
    <w:p w14:paraId="5C0D35F8" w14:textId="77777777" w:rsidR="00B2384F" w:rsidRDefault="00C042B4">
      <w:pPr>
        <w:pStyle w:val="Compact"/>
        <w:numPr>
          <w:ilvl w:val="0"/>
          <w:numId w:val="5"/>
        </w:numPr>
      </w:pPr>
      <w:r>
        <w:lastRenderedPageBreak/>
        <w:t xml:space="preserve">What does </w:t>
      </w:r>
      <w:r>
        <w:rPr>
          <w:rStyle w:val="VerbatimChar"/>
        </w:rPr>
        <w:t>-ag</w:t>
      </w:r>
      <w:r>
        <w:t xml:space="preserve"> cause </w:t>
      </w:r>
      <w:r>
        <w:rPr>
          <w:rStyle w:val="VerbatimChar"/>
        </w:rPr>
        <w:t>git help</w:t>
      </w:r>
      <w:r>
        <w:t xml:space="preserve"> to do?</w:t>
      </w:r>
    </w:p>
    <w:p w14:paraId="01DC5A71" w14:textId="66ED8FB5" w:rsidR="00B2384F" w:rsidRDefault="00C042B4">
      <w:pPr>
        <w:pStyle w:val="Compact"/>
        <w:numPr>
          <w:ilvl w:val="0"/>
          <w:numId w:val="5"/>
        </w:numPr>
      </w:pPr>
      <w:r>
        <w:t xml:space="preserve">What does </w:t>
      </w:r>
      <w:r>
        <w:rPr>
          <w:rStyle w:val="VerbatimChar"/>
        </w:rPr>
        <w:t xml:space="preserve">git help </w:t>
      </w:r>
      <w:r w:rsidR="0061121C">
        <w:rPr>
          <w:rStyle w:val="VerbatimChar"/>
        </w:rPr>
        <w:t>[</w:t>
      </w:r>
      <w:r>
        <w:rPr>
          <w:rStyle w:val="VerbatimChar"/>
        </w:rPr>
        <w:t>command</w:t>
      </w:r>
      <w:r w:rsidR="0061121C">
        <w:rPr>
          <w:rStyle w:val="VerbatimChar"/>
        </w:rPr>
        <w:t>]</w:t>
      </w:r>
      <w:r>
        <w:t xml:space="preserve"> do?</w:t>
      </w:r>
    </w:p>
    <w:p w14:paraId="7D865160" w14:textId="77777777" w:rsidR="00B2384F" w:rsidRDefault="00C042B4">
      <w:pPr>
        <w:pStyle w:val="FirstParagraph"/>
      </w:pPr>
      <w:r>
        <w:t xml:space="preserve">You may use </w:t>
      </w:r>
      <w:r>
        <w:rPr>
          <w:rStyle w:val="VerbatimChar"/>
        </w:rPr>
        <w:t>git help</w:t>
      </w:r>
      <w:r>
        <w:t xml:space="preserve"> at any time to help you answer the questions in this activity.</w:t>
      </w:r>
    </w:p>
    <w:p w14:paraId="24ECD62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6" w:name="identify-yourself"/>
      <w:bookmarkEnd w:id="6"/>
      <w:r>
        <w:t>Identify yourself</w:t>
      </w:r>
    </w:p>
    <w:p w14:paraId="2CE04D8B" w14:textId="77777777" w:rsidR="00B2384F" w:rsidRDefault="00C042B4">
      <w:pPr>
        <w:pStyle w:val="FirstParagraph"/>
      </w:pPr>
      <w:r>
        <w:t>Run the following commands, replacing BOGUS NAME and BOGUS@EMAIL with your name and email.</w:t>
      </w:r>
    </w:p>
    <w:p w14:paraId="340B89E4" w14:textId="77777777" w:rsidR="00B2384F" w:rsidRDefault="00C042B4">
      <w:pPr>
        <w:pStyle w:val="SourceCode"/>
      </w:pPr>
      <w:r>
        <w:rPr>
          <w:rStyle w:val="VerbatimChar"/>
        </w:rPr>
        <w:t>git config --global user.name 'BOGUS NAME'</w:t>
      </w:r>
      <w:r>
        <w:br/>
      </w:r>
      <w:r>
        <w:rPr>
          <w:rStyle w:val="VerbatimChar"/>
        </w:rPr>
        <w:t>git config --global user.email 'BOGUS@EMAIL'</w:t>
      </w:r>
    </w:p>
    <w:p w14:paraId="39B5B2BD" w14:textId="77777777" w:rsidR="00B2384F" w:rsidRDefault="00C042B4">
      <w:pPr>
        <w:pStyle w:val="Compact"/>
        <w:numPr>
          <w:ilvl w:val="0"/>
          <w:numId w:val="6"/>
        </w:numPr>
      </w:pPr>
      <w:r>
        <w:t>What are these commands doing?</w:t>
      </w:r>
    </w:p>
    <w:p w14:paraId="0A96DE5F" w14:textId="77777777" w:rsidR="00B2384F" w:rsidRDefault="00C042B4">
      <w:pPr>
        <w:pStyle w:val="Compact"/>
        <w:numPr>
          <w:ilvl w:val="0"/>
          <w:numId w:val="6"/>
        </w:numPr>
      </w:pPr>
      <w:r>
        <w:t xml:space="preserve">What is the purpose of </w:t>
      </w:r>
      <w:r>
        <w:rPr>
          <w:rStyle w:val="VerbatimChar"/>
        </w:rPr>
        <w:t>--global</w:t>
      </w:r>
      <w:r>
        <w:t>?</w:t>
      </w:r>
    </w:p>
    <w:p w14:paraId="58DD9097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7" w:name="create-repository"/>
      <w:bookmarkEnd w:id="7"/>
      <w:r>
        <w:t>Create repository</w:t>
      </w:r>
    </w:p>
    <w:p w14:paraId="4700E5E5" w14:textId="77777777" w:rsidR="00B2384F" w:rsidRDefault="00C042B4" w:rsidP="0061121C">
      <w:pPr>
        <w:pStyle w:val="SourceCode"/>
        <w:spacing w:before="180" w:after="180"/>
      </w:pPr>
      <w:r>
        <w:rPr>
          <w:rStyle w:val="VerbatimChar"/>
        </w:rPr>
        <w:t>mkdir project</w:t>
      </w:r>
      <w:r>
        <w:br/>
      </w:r>
      <w:r>
        <w:rPr>
          <w:rStyle w:val="VerbatimChar"/>
        </w:rPr>
        <w:t>cd project</w:t>
      </w:r>
      <w:r>
        <w:br/>
      </w:r>
      <w:r>
        <w:rPr>
          <w:rStyle w:val="VerbatimChar"/>
        </w:rPr>
        <w:t>git init</w:t>
      </w:r>
    </w:p>
    <w:p w14:paraId="08805165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was created by </w:t>
      </w:r>
      <w:r>
        <w:rPr>
          <w:rStyle w:val="VerbatimChar"/>
        </w:rPr>
        <w:t>git init</w:t>
      </w:r>
      <w:r>
        <w:t>?</w:t>
      </w:r>
    </w:p>
    <w:p w14:paraId="3DBF42F1" w14:textId="4CD86421" w:rsidR="00B2384F" w:rsidRDefault="0039077E">
      <w:pPr>
        <w:pStyle w:val="Compact"/>
        <w:numPr>
          <w:ilvl w:val="0"/>
          <w:numId w:val="7"/>
        </w:numPr>
      </w:pPr>
      <w:r>
        <w:t>By default a</w:t>
      </w:r>
      <w:r w:rsidR="00C042B4">
        <w:t xml:space="preserve">ny file that starts with </w:t>
      </w:r>
      <w:r w:rsidR="00C042B4">
        <w:rPr>
          <w:rStyle w:val="VerbatimChar"/>
        </w:rPr>
        <w:t>.</w:t>
      </w:r>
      <w:r>
        <w:t xml:space="preserve"> is hidden</w:t>
      </w:r>
      <w:r w:rsidR="00C042B4">
        <w:t>. How do yo</w:t>
      </w:r>
      <w:r>
        <w:t>u display a hidden file</w:t>
      </w:r>
      <w:r w:rsidR="00C042B4">
        <w:t>?</w:t>
      </w:r>
    </w:p>
    <w:p w14:paraId="6D77FAAE" w14:textId="77777777" w:rsidR="00B2384F" w:rsidRDefault="00C042B4">
      <w:pPr>
        <w:pStyle w:val="Compact"/>
        <w:numPr>
          <w:ilvl w:val="0"/>
          <w:numId w:val="7"/>
        </w:numPr>
      </w:pPr>
      <w:r>
        <w:t xml:space="preserve">What would happen if you delete </w:t>
      </w:r>
      <w:r>
        <w:rPr>
          <w:rStyle w:val="VerbatimChar"/>
        </w:rPr>
        <w:t>.git</w:t>
      </w:r>
      <w:r>
        <w:t>?</w:t>
      </w:r>
    </w:p>
    <w:p w14:paraId="2ED8CAF7" w14:textId="77777777" w:rsidR="00B2384F" w:rsidRDefault="00C042B4">
      <w:pPr>
        <w:pStyle w:val="Compact"/>
        <w:numPr>
          <w:ilvl w:val="0"/>
          <w:numId w:val="7"/>
        </w:numPr>
      </w:pPr>
      <w:r>
        <w:t>You find an old project on your hard drive. You do not remember if it is a under version control by git. How can you find out?</w:t>
      </w:r>
    </w:p>
    <w:p w14:paraId="4DEF32F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8" w:name="basic-commands"/>
      <w:bookmarkEnd w:id="8"/>
      <w:r>
        <w:t>Basic commands</w:t>
      </w:r>
    </w:p>
    <w:p w14:paraId="6C83AB6F" w14:textId="77777777" w:rsidR="00B2384F" w:rsidRDefault="00C042B4">
      <w:pPr>
        <w:pStyle w:val="FirstParagraph"/>
      </w:pPr>
      <w:r>
        <w:t xml:space="preserve">Use a plain text editor to create </w:t>
      </w:r>
      <w:r>
        <w:rPr>
          <w:rStyle w:val="VerbatimChar"/>
        </w:rPr>
        <w:t>names.txt</w:t>
      </w:r>
      <w:r>
        <w:t xml:space="preserve"> inside the </w:t>
      </w:r>
      <w:r>
        <w:rPr>
          <w:rStyle w:val="VerbatimChar"/>
        </w:rPr>
        <w:t>project</w:t>
      </w:r>
      <w:r>
        <w:t xml:space="preserve"> folder. Put the names of your team in the file. Save and exit.</w:t>
      </w:r>
    </w:p>
    <w:p w14:paraId="1254C2E1" w14:textId="77777777" w:rsidR="00B2384F" w:rsidRDefault="00C042B4">
      <w:pPr>
        <w:pStyle w:val="BodyText"/>
      </w:pPr>
      <w:r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58C4E776" w14:textId="35180D79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 xml:space="preserve">git commit </w:t>
      </w:r>
      <w:r w:rsidR="0039077E">
        <w:rPr>
          <w:rStyle w:val="VerbatimChar"/>
        </w:rPr>
        <w:t>–</w:t>
      </w:r>
      <w:r>
        <w:rPr>
          <w:rStyle w:val="VerbatimChar"/>
        </w:rPr>
        <w:t>m</w:t>
      </w:r>
      <w:r w:rsidR="0039077E">
        <w:rPr>
          <w:rStyle w:val="VerbatimChar"/>
        </w:rPr>
        <w:t xml:space="preserve"> 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“</w:t>
      </w:r>
      <w:r>
        <w:rPr>
          <w:rStyle w:val="VerbatimChar"/>
        </w:rPr>
        <w:t>Add our names.</w:t>
      </w:r>
      <w:r w:rsidR="0039077E">
        <w:rPr>
          <w:rFonts w:ascii="Courier New" w:eastAsia="Times New Roman" w:hAnsi="Courier New" w:cs="Courier New"/>
          <w:i/>
          <w:color w:val="333333"/>
          <w:sz w:val="20"/>
          <w:szCs w:val="20"/>
          <w:lang w:val="en"/>
        </w:rPr>
        <w:t>”</w:t>
      </w:r>
      <w:r>
        <w:br/>
      </w:r>
      <w:r>
        <w:rPr>
          <w:rStyle w:val="VerbatimChar"/>
        </w:rPr>
        <w:t>git log</w:t>
      </w:r>
    </w:p>
    <w:p w14:paraId="14F07CC7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kind of information does </w:t>
      </w:r>
      <w:r>
        <w:rPr>
          <w:rStyle w:val="VerbatimChar"/>
        </w:rPr>
        <w:t>git status</w:t>
      </w:r>
      <w:r>
        <w:t xml:space="preserve"> report?</w:t>
      </w:r>
    </w:p>
    <w:p w14:paraId="68EF88C6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add names.txt</w:t>
      </w:r>
      <w:r>
        <w:t xml:space="preserve"> do?</w:t>
      </w:r>
    </w:p>
    <w:p w14:paraId="485F13C2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commit -m "Add our names."</w:t>
      </w:r>
      <w:r>
        <w:t xml:space="preserve"> do?</w:t>
      </w:r>
    </w:p>
    <w:p w14:paraId="0285CEAD" w14:textId="77777777" w:rsidR="00B2384F" w:rsidRDefault="00C042B4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log do</w:t>
      </w:r>
      <w:r>
        <w:t>?</w:t>
      </w:r>
    </w:p>
    <w:p w14:paraId="6256641D" w14:textId="77777777" w:rsidR="00B2384F" w:rsidRDefault="00C042B4">
      <w:pPr>
        <w:pStyle w:val="FirstParagraph"/>
      </w:pPr>
      <w:r>
        <w:t>Use a plain text editor to create the following files:</w:t>
      </w:r>
    </w:p>
    <w:p w14:paraId="274B9F41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birthdays.txt</w:t>
      </w:r>
      <w:r>
        <w:t xml:space="preserve"> - Put your birthdays in this file.</w:t>
      </w:r>
    </w:p>
    <w:p w14:paraId="1B294E9E" w14:textId="77777777" w:rsidR="00B2384F" w:rsidRDefault="00C042B4">
      <w:pPr>
        <w:pStyle w:val="Compact"/>
        <w:numPr>
          <w:ilvl w:val="0"/>
          <w:numId w:val="9"/>
        </w:numPr>
      </w:pPr>
      <w:r>
        <w:rPr>
          <w:rStyle w:val="VerbatimChar"/>
        </w:rPr>
        <w:t>movies.txt</w:t>
      </w:r>
      <w:r>
        <w:t xml:space="preserve"> - Put the last movie each of you watched.</w:t>
      </w:r>
    </w:p>
    <w:p w14:paraId="1AB9BA40" w14:textId="77777777" w:rsidR="00B2384F" w:rsidRDefault="00C042B4">
      <w:pPr>
        <w:pStyle w:val="FirstParagraph"/>
      </w:pPr>
      <w:r>
        <w:lastRenderedPageBreak/>
        <w:t xml:space="preserve">Run </w:t>
      </w:r>
      <w:r>
        <w:rPr>
          <w:rStyle w:val="VerbatimChar"/>
        </w:rPr>
        <w:t>git status</w:t>
      </w:r>
      <w:r>
        <w:t xml:space="preserve"> before and after each of these commands.</w:t>
      </w:r>
    </w:p>
    <w:p w14:paraId="3F9DF61B" w14:textId="754D9937" w:rsidR="00AC02E6" w:rsidRDefault="005B3745" w:rsidP="00AC02E6">
      <w:pPr>
        <w:pStyle w:val="SourceCode"/>
        <w:spacing w:after="0"/>
        <w:rPr>
          <w:rStyle w:val="VerbatimChar"/>
        </w:rPr>
      </w:pPr>
      <w:r>
        <w:rPr>
          <w:rFonts w:ascii="Consolas" w:hAnsi="Consolas"/>
          <w:noProof/>
          <w:sz w:val="22"/>
        </w:rPr>
        <w:pict w14:anchorId="7512722C">
          <v:roundrect id="_x0000_s1026" style="position:absolute;margin-left:67.5pt;margin-top:9.1pt;width:363.75pt;height:33pt;z-index:251658240" arcsize="10923f" filled="f"/>
        </w:pict>
      </w:r>
      <w:r w:rsidR="00C042B4">
        <w:rPr>
          <w:rStyle w:val="VerbatimChar"/>
        </w:rPr>
        <w:t>git add .</w:t>
      </w:r>
      <w:r w:rsidR="00C042B4">
        <w:br/>
      </w:r>
      <w:r w:rsidR="006E7E4B">
        <w:rPr>
          <w:rStyle w:val="VerbatimChar"/>
        </w:rPr>
        <w:t xml:space="preserve">git commit  # </w:t>
      </w:r>
      <w:r w:rsidR="009B781A">
        <w:rPr>
          <w:rStyle w:val="VerbatimChar"/>
        </w:rPr>
        <w:t>This will open the v</w:t>
      </w:r>
      <w:r w:rsidR="00C042B4">
        <w:rPr>
          <w:rStyle w:val="VerbatimChar"/>
        </w:rPr>
        <w:t>im</w:t>
      </w:r>
      <w:r w:rsidR="009B781A">
        <w:rPr>
          <w:rStyle w:val="VerbatimChar"/>
        </w:rPr>
        <w:t xml:space="preserve"> editor</w:t>
      </w:r>
      <w:r w:rsidR="00C042B4">
        <w:rPr>
          <w:rStyle w:val="VerbatimChar"/>
        </w:rPr>
        <w:t xml:space="preserve">; write a multi-line commit </w:t>
      </w:r>
    </w:p>
    <w:p w14:paraId="4BB00603" w14:textId="20D262BF" w:rsidR="00AC02E6" w:rsidRDefault="006E7E4B" w:rsidP="006E7E4B">
      <w:pPr>
        <w:pStyle w:val="SourceCode"/>
        <w:spacing w:after="0"/>
        <w:ind w:left="1440"/>
      </w:pPr>
      <w:r>
        <w:rPr>
          <w:rStyle w:val="VerbatimChar"/>
        </w:rPr>
        <w:t xml:space="preserve"># </w:t>
      </w:r>
      <w:r w:rsidR="00C042B4">
        <w:rPr>
          <w:rStyle w:val="VerbatimChar"/>
        </w:rPr>
        <w:t>message, save and quit</w:t>
      </w:r>
      <w:r w:rsidR="00291C0F">
        <w:rPr>
          <w:rStyle w:val="VerbatimChar"/>
        </w:rPr>
        <w:t xml:space="preserve"> (press esc and then type :wq!)</w:t>
      </w:r>
      <w:r w:rsidR="00C042B4">
        <w:rPr>
          <w:rStyle w:val="VerbatimChar"/>
        </w:rPr>
        <w:t>.</w:t>
      </w:r>
    </w:p>
    <w:p w14:paraId="622ADB3A" w14:textId="3AE389D7" w:rsidR="00B2384F" w:rsidRDefault="00C042B4" w:rsidP="00AC02E6">
      <w:pPr>
        <w:pStyle w:val="SourceCode"/>
      </w:pPr>
      <w:r>
        <w:rPr>
          <w:rStyle w:val="VerbatimChar"/>
        </w:rPr>
        <w:t>git log</w:t>
      </w:r>
    </w:p>
    <w:p w14:paraId="21291FD5" w14:textId="7777777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add .</w:t>
      </w:r>
      <w:r>
        <w:t xml:space="preserve"> do? What do you think </w:t>
      </w:r>
      <w:r>
        <w:rPr>
          <w:rStyle w:val="VerbatimChar"/>
        </w:rPr>
        <w:t>.</w:t>
      </w:r>
      <w:r>
        <w:t xml:space="preserve"> means?</w:t>
      </w:r>
    </w:p>
    <w:p w14:paraId="41B6E71A" w14:textId="77777777" w:rsidR="00B2384F" w:rsidRDefault="00C042B4" w:rsidP="00AC02E6">
      <w:pPr>
        <w:pStyle w:val="Compact"/>
        <w:numPr>
          <w:ilvl w:val="0"/>
          <w:numId w:val="8"/>
        </w:numPr>
      </w:pPr>
      <w:r>
        <w:t xml:space="preserve">What does </w:t>
      </w:r>
      <w:r>
        <w:rPr>
          <w:rStyle w:val="VerbatimChar"/>
        </w:rPr>
        <w:t>git commit</w:t>
      </w:r>
      <w:r>
        <w:t xml:space="preserve"> (without -m) do?</w:t>
      </w:r>
    </w:p>
    <w:p w14:paraId="20CC972E" w14:textId="77777777" w:rsidR="00B2384F" w:rsidRDefault="00C042B4" w:rsidP="00AC02E6">
      <w:pPr>
        <w:pStyle w:val="Compact"/>
        <w:numPr>
          <w:ilvl w:val="0"/>
          <w:numId w:val="8"/>
        </w:numPr>
      </w:pPr>
      <w:r>
        <w:t>If you want to write a more detailed commit message (which is good practice) what command would you use?</w:t>
      </w:r>
    </w:p>
    <w:p w14:paraId="63D0852B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9" w:name="stagecacheindex"/>
      <w:bookmarkEnd w:id="9"/>
      <w:r>
        <w:t>Stage/Cache/Index</w:t>
      </w:r>
    </w:p>
    <w:p w14:paraId="5191AB12" w14:textId="77777777" w:rsidR="00B2384F" w:rsidRDefault="00C042B4">
      <w:pPr>
        <w:pStyle w:val="FirstParagraph"/>
      </w:pPr>
      <w:r>
        <w:t>Do the following:</w:t>
      </w:r>
    </w:p>
    <w:p w14:paraId="5C5CB35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names.txt</w:t>
      </w:r>
      <w:r>
        <w:t xml:space="preserve"> so that names are listed in </w:t>
      </w:r>
      <w:r>
        <w:rPr>
          <w:i/>
        </w:rPr>
        <w:t>Last, First</w:t>
      </w:r>
      <w:r>
        <w:t xml:space="preserve"> format, one per line.</w:t>
      </w:r>
    </w:p>
    <w:p w14:paraId="6B582C33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Modify </w:t>
      </w:r>
      <w:r>
        <w:rPr>
          <w:rStyle w:val="VerbatimChar"/>
        </w:rPr>
        <w:t>movies.txt</w:t>
      </w:r>
      <w:r>
        <w:t xml:space="preserve"> so they are in reverse alphabetical order by title.</w:t>
      </w:r>
    </w:p>
    <w:p w14:paraId="30A49172" w14:textId="77777777" w:rsidR="00B2384F" w:rsidRDefault="00C042B4">
      <w:pPr>
        <w:pStyle w:val="Compact"/>
        <w:numPr>
          <w:ilvl w:val="0"/>
          <w:numId w:val="11"/>
        </w:numPr>
      </w:pPr>
      <w:r>
        <w:t xml:space="preserve">Create a new file </w:t>
      </w:r>
      <w:r>
        <w:rPr>
          <w:rStyle w:val="VerbatimChar"/>
        </w:rPr>
        <w:t>foods.txt</w:t>
      </w:r>
      <w:r>
        <w:t xml:space="preserve"> that contains your favorite foods (one for each team member).</w:t>
      </w:r>
    </w:p>
    <w:p w14:paraId="346C9210" w14:textId="77777777" w:rsidR="00B2384F" w:rsidRDefault="00C042B4">
      <w:pPr>
        <w:pStyle w:val="FirstParagraph"/>
      </w:pPr>
      <w:r>
        <w:t>Run the following commands:</w:t>
      </w:r>
    </w:p>
    <w:p w14:paraId="442C4CE0" w14:textId="77777777" w:rsidR="00B2384F" w:rsidRDefault="00C042B4">
      <w:pPr>
        <w:pStyle w:val="SourceCode"/>
      </w:pPr>
      <w:r>
        <w:rPr>
          <w:rStyle w:val="VerbatimChar"/>
        </w:rPr>
        <w:t>git add names.txt</w:t>
      </w:r>
      <w:r>
        <w:br/>
      </w:r>
      <w:r>
        <w:rPr>
          <w:rStyle w:val="VerbatimChar"/>
        </w:rPr>
        <w:t>git status</w:t>
      </w:r>
    </w:p>
    <w:p w14:paraId="728DF7C7" w14:textId="77777777" w:rsidR="00B2384F" w:rsidRDefault="00C042B4">
      <w:pPr>
        <w:numPr>
          <w:ilvl w:val="0"/>
          <w:numId w:val="12"/>
        </w:numPr>
      </w:pPr>
      <w:r>
        <w:t>Below write each file name under the state that its changes are currently in. Compose a definition for each state.</w:t>
      </w:r>
    </w:p>
    <w:p w14:paraId="4B67754B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Staged</w:t>
      </w:r>
    </w:p>
    <w:p w14:paraId="5B0B9C94" w14:textId="77777777" w:rsidR="00B2384F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Unstaged</w:t>
      </w:r>
    </w:p>
    <w:p w14:paraId="6782CDE7" w14:textId="77777777" w:rsidR="00B2384F" w:rsidRPr="00FC3056" w:rsidRDefault="00C042B4" w:rsidP="00FC3056">
      <w:pPr>
        <w:pStyle w:val="Compact"/>
        <w:numPr>
          <w:ilvl w:val="0"/>
          <w:numId w:val="2"/>
        </w:numPr>
        <w:spacing w:before="120" w:after="120"/>
        <w:ind w:left="475" w:hanging="475"/>
      </w:pPr>
      <w:r>
        <w:rPr>
          <w:b/>
        </w:rPr>
        <w:t>Untracked</w:t>
      </w:r>
    </w:p>
    <w:p w14:paraId="02F4401A" w14:textId="77777777" w:rsidR="00FC3056" w:rsidRDefault="00FC3056">
      <w:pPr>
        <w:pStyle w:val="Compact"/>
        <w:numPr>
          <w:ilvl w:val="0"/>
          <w:numId w:val="2"/>
        </w:numPr>
      </w:pPr>
    </w:p>
    <w:p w14:paraId="20220597" w14:textId="77777777" w:rsidR="00B2384F" w:rsidRDefault="00C042B4">
      <w:pPr>
        <w:pStyle w:val="Compact"/>
        <w:numPr>
          <w:ilvl w:val="0"/>
          <w:numId w:val="12"/>
        </w:numPr>
      </w:pPr>
      <w:r>
        <w:t xml:space="preserve">If you run </w:t>
      </w:r>
      <w:r>
        <w:rPr>
          <w:rStyle w:val="VerbatimChar"/>
        </w:rPr>
        <w:t>git commit</w:t>
      </w:r>
      <w:r>
        <w:t xml:space="preserve"> what changes will be committed (</w:t>
      </w:r>
      <w:r>
        <w:rPr>
          <w:b/>
          <w:i/>
        </w:rPr>
        <w:t>don't do it</w:t>
      </w:r>
      <w:r>
        <w:t>)?</w:t>
      </w:r>
    </w:p>
    <w:p w14:paraId="543D3032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stage changes?</w:t>
      </w:r>
    </w:p>
    <w:p w14:paraId="4A6ECCCC" w14:textId="77777777" w:rsidR="00B2384F" w:rsidRDefault="00C042B4">
      <w:pPr>
        <w:pStyle w:val="Compact"/>
        <w:numPr>
          <w:ilvl w:val="0"/>
          <w:numId w:val="12"/>
        </w:numPr>
      </w:pPr>
      <w:r>
        <w:t>What command do you run to unstage changes?</w:t>
      </w:r>
    </w:p>
    <w:p w14:paraId="17B397C3" w14:textId="77777777" w:rsidR="00B2384F" w:rsidRDefault="00C042B4">
      <w:pPr>
        <w:pStyle w:val="FirstParagraph"/>
      </w:pPr>
      <w:r>
        <w:t>Run the following commands:</w:t>
      </w:r>
    </w:p>
    <w:p w14:paraId="5FD1CBA9" w14:textId="77777777" w:rsidR="00B2384F" w:rsidRDefault="00C042B4">
      <w:pPr>
        <w:pStyle w:val="SourceCode"/>
      </w:pPr>
      <w:r>
        <w:rPr>
          <w:rStyle w:val="VerbatimChar"/>
        </w:rPr>
        <w:t>git diff</w:t>
      </w:r>
      <w:r>
        <w:br/>
      </w:r>
      <w:r>
        <w:rPr>
          <w:rStyle w:val="VerbatimChar"/>
        </w:rPr>
        <w:t>git diff --cached</w:t>
      </w:r>
    </w:p>
    <w:p w14:paraId="0E7EF89A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r>
        <w:rPr>
          <w:rStyle w:val="VerbatimChar"/>
        </w:rPr>
        <w:t>git diff</w:t>
      </w:r>
      <w:r>
        <w:t xml:space="preserve"> display?</w:t>
      </w:r>
    </w:p>
    <w:p w14:paraId="3813D621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What does </w:t>
      </w:r>
      <w:r>
        <w:rPr>
          <w:rStyle w:val="VerbatimChar"/>
        </w:rPr>
        <w:t>git diff --cached</w:t>
      </w:r>
      <w:r>
        <w:t xml:space="preserve"> display?</w:t>
      </w:r>
    </w:p>
    <w:p w14:paraId="6C0A93F1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Formulate a sequence of commands to unstage changes to </w:t>
      </w:r>
      <w:r>
        <w:rPr>
          <w:rStyle w:val="VerbatimChar"/>
        </w:rPr>
        <w:t>names.txt</w:t>
      </w:r>
      <w:r>
        <w:t xml:space="preserve">, and stage the changes to </w:t>
      </w:r>
      <w:r>
        <w:rPr>
          <w:rStyle w:val="VerbatimChar"/>
        </w:rPr>
        <w:t>movies.txt</w:t>
      </w:r>
      <w:r>
        <w:t>. Execute your commands and confirm they worked.</w:t>
      </w:r>
    </w:p>
    <w:p w14:paraId="6CDA6A3A" w14:textId="77777777" w:rsidR="00B2384F" w:rsidRDefault="00C042B4" w:rsidP="00AC02E6">
      <w:pPr>
        <w:pStyle w:val="Compact"/>
        <w:numPr>
          <w:ilvl w:val="0"/>
          <w:numId w:val="12"/>
        </w:numPr>
      </w:pPr>
      <w:r>
        <w:lastRenderedPageBreak/>
        <w:t xml:space="preserve">Edit </w:t>
      </w:r>
      <w:r>
        <w:rPr>
          <w:rStyle w:val="VerbatimChar"/>
        </w:rPr>
        <w:t>movies.txt</w:t>
      </w:r>
      <w:r>
        <w:t xml:space="preserve">, change any one of the movies, and save it.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122A1FA5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Delete </w:t>
      </w:r>
      <w:r>
        <w:rPr>
          <w:rStyle w:val="VerbatimChar"/>
        </w:rPr>
        <w:t>names.txt</w:t>
      </w:r>
      <w:r>
        <w:t xml:space="preserve">. Then run </w:t>
      </w:r>
      <w:r>
        <w:rPr>
          <w:rStyle w:val="VerbatimChar"/>
        </w:rPr>
        <w:t>git status</w:t>
      </w:r>
      <w:r>
        <w:t>. What do you observe? Explain what you think is going on.</w:t>
      </w:r>
    </w:p>
    <w:p w14:paraId="750CB80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Rename </w:t>
      </w:r>
      <w:r>
        <w:rPr>
          <w:rStyle w:val="VerbatimChar"/>
        </w:rPr>
        <w:t>movies.txt</w:t>
      </w:r>
      <w:r>
        <w:t xml:space="preserve"> to </w:t>
      </w:r>
      <w:r>
        <w:rPr>
          <w:rStyle w:val="VerbatimChar"/>
        </w:rPr>
        <w:t>last-movies</w:t>
      </w:r>
      <w:r>
        <w:t xml:space="preserve">. Run </w:t>
      </w:r>
      <w:r>
        <w:rPr>
          <w:rStyle w:val="VerbatimChar"/>
        </w:rPr>
        <w:t>git status</w:t>
      </w:r>
      <w:r>
        <w:t>. Observe and explain.</w:t>
      </w:r>
    </w:p>
    <w:p w14:paraId="03FDFD5B" w14:textId="77777777" w:rsidR="00B2384F" w:rsidRDefault="00C042B4" w:rsidP="00AC02E6">
      <w:pPr>
        <w:pStyle w:val="Compact"/>
        <w:numPr>
          <w:ilvl w:val="0"/>
          <w:numId w:val="12"/>
        </w:numPr>
      </w:pPr>
      <w:r>
        <w:t>Formulate a sequence of commands to stage all changes including the untracked file and commit (with any reasonable message you like). Execute them.</w:t>
      </w:r>
    </w:p>
    <w:p w14:paraId="41ED40BC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In git vernacular, </w:t>
      </w:r>
      <w:r>
        <w:rPr>
          <w:rStyle w:val="VerbatimChar"/>
        </w:rPr>
        <w:t>index</w:t>
      </w:r>
      <w:r>
        <w:t xml:space="preserve">, </w:t>
      </w:r>
      <w:r>
        <w:rPr>
          <w:rStyle w:val="VerbatimChar"/>
        </w:rPr>
        <w:t>cache</w:t>
      </w:r>
      <w:r>
        <w:t xml:space="preserve">, and </w:t>
      </w:r>
      <w:r>
        <w:rPr>
          <w:rStyle w:val="VerbatimChar"/>
        </w:rPr>
        <w:t>stage</w:t>
      </w:r>
      <w:r>
        <w:t xml:space="preserve"> all refer to the same thing. What does it hold?</w:t>
      </w:r>
    </w:p>
    <w:p w14:paraId="45D93A5F" w14:textId="77777777" w:rsidR="00B2384F" w:rsidRDefault="00C042B4" w:rsidP="00AC02E6">
      <w:pPr>
        <w:pStyle w:val="Compact"/>
        <w:numPr>
          <w:ilvl w:val="0"/>
          <w:numId w:val="12"/>
        </w:numPr>
      </w:pPr>
      <w:r>
        <w:t xml:space="preserve">Why have a </w:t>
      </w:r>
      <w:r>
        <w:rPr>
          <w:rStyle w:val="VerbatimChar"/>
        </w:rPr>
        <w:t>stage</w:t>
      </w:r>
      <w:r>
        <w:t>? Why not just commit all changes since the last commit?</w:t>
      </w:r>
    </w:p>
    <w:p w14:paraId="39A132B1" w14:textId="77777777" w:rsidR="00B2384F" w:rsidRDefault="00C042B4" w:rsidP="001816F8">
      <w:pPr>
        <w:pStyle w:val="Heading2"/>
        <w:numPr>
          <w:ilvl w:val="0"/>
          <w:numId w:val="15"/>
        </w:numPr>
      </w:pPr>
      <w:bookmarkStart w:id="10" w:name="undo"/>
      <w:bookmarkEnd w:id="10"/>
      <w:r>
        <w:t>Undo</w:t>
      </w:r>
    </w:p>
    <w:p w14:paraId="26173765" w14:textId="77777777" w:rsidR="00FA7961" w:rsidRDefault="00FA7961" w:rsidP="00FA7961">
      <w:pPr>
        <w:pStyle w:val="FirstParagraph"/>
      </w:pPr>
      <w:r>
        <w:t>Run the following commands:</w:t>
      </w:r>
    </w:p>
    <w:p w14:paraId="78228484" w14:textId="5D22A6CE" w:rsidR="00B2384F" w:rsidRDefault="00C042B4" w:rsidP="00124B24">
      <w:pPr>
        <w:pStyle w:val="SourceCode"/>
      </w:pP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  <w:r>
        <w:br/>
      </w:r>
      <w:r w:rsidR="00124B24">
        <w:rPr>
          <w:rStyle w:val="VerbatimChar"/>
        </w:rPr>
        <w:t xml:space="preserve">git reset --soft </w:t>
      </w:r>
      <w:r w:rsidR="00B92D64">
        <w:rPr>
          <w:rStyle w:val="VerbatimChar"/>
        </w:rPr>
        <w:t>"HEAD^"</w:t>
      </w:r>
      <w:r>
        <w:br/>
      </w:r>
      <w:r>
        <w:rPr>
          <w:rStyle w:val="VerbatimChar"/>
        </w:rPr>
        <w:t>git log</w:t>
      </w:r>
      <w:r>
        <w:br/>
      </w:r>
      <w:r>
        <w:rPr>
          <w:rStyle w:val="VerbatimChar"/>
        </w:rPr>
        <w:t>git status</w:t>
      </w:r>
    </w:p>
    <w:p w14:paraId="5F42C273" w14:textId="646100E8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 xml:space="preserve">git reset --soft </w:t>
      </w:r>
      <w:r w:rsidR="00B92D64">
        <w:rPr>
          <w:rStyle w:val="VerbatimChar"/>
        </w:rPr>
        <w:t xml:space="preserve">"HEAD^" </w:t>
      </w:r>
      <w:r>
        <w:t>do?</w:t>
      </w:r>
    </w:p>
    <w:p w14:paraId="14CFE67F" w14:textId="77777777" w:rsidR="00124B24" w:rsidRDefault="00124B24" w:rsidP="00124B24">
      <w:pPr>
        <w:pStyle w:val="FirstParagraph"/>
      </w:pPr>
      <w:r>
        <w:t>Run the following commands:</w:t>
      </w:r>
    </w:p>
    <w:p w14:paraId="1F2A916B" w14:textId="7D6D553A" w:rsidR="00B2384F" w:rsidRPr="00124B24" w:rsidRDefault="00124B24" w:rsidP="00124B24">
      <w:pPr>
        <w:pStyle w:val="SourceCode"/>
        <w:spacing w:before="200"/>
        <w:rPr>
          <w:rStyle w:val="VerbatimChar"/>
        </w:rPr>
      </w:pPr>
      <w:r w:rsidRPr="00124B24">
        <w:rPr>
          <w:rStyle w:val="VerbatimChar"/>
        </w:rPr>
        <w:t xml:space="preserve">git commit </w:t>
      </w:r>
      <w:r>
        <w:rPr>
          <w:rStyle w:val="VerbatimChar"/>
        </w:rPr>
        <w:t>–</w:t>
      </w:r>
      <w:r w:rsidRPr="00124B24">
        <w:rPr>
          <w:rStyle w:val="VerbatimChar"/>
        </w:rPr>
        <w:t>m</w:t>
      </w:r>
      <w:r>
        <w:rPr>
          <w:rStyle w:val="VerbatimChar"/>
        </w:rPr>
        <w:t xml:space="preserve"> "Redo."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log 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status </w:t>
      </w:r>
      <w:r>
        <w:rPr>
          <w:rStyle w:val="VerbatimChar"/>
        </w:rPr>
        <w:br/>
        <w:t xml:space="preserve">git reset --hard </w:t>
      </w:r>
      <w:r w:rsidR="00B92D64">
        <w:rPr>
          <w:rStyle w:val="VerbatimChar"/>
        </w:rPr>
        <w:t>"HEAD^"</w:t>
      </w:r>
      <w:r w:rsidR="00C042B4" w:rsidRPr="00124B24">
        <w:rPr>
          <w:rStyle w:val="VerbatimChar"/>
        </w:rPr>
        <w:t xml:space="preserve"> </w:t>
      </w:r>
      <w:r>
        <w:rPr>
          <w:rStyle w:val="VerbatimChar"/>
        </w:rPr>
        <w:br/>
      </w:r>
      <w:r w:rsidR="00C042B4" w:rsidRPr="00124B24">
        <w:rPr>
          <w:rStyle w:val="VerbatimChar"/>
        </w:rPr>
        <w:t xml:space="preserve">git log </w:t>
      </w:r>
      <w:r>
        <w:rPr>
          <w:rStyle w:val="VerbatimChar"/>
        </w:rPr>
        <w:br/>
      </w:r>
      <w:r w:rsidR="00C042B4" w:rsidRPr="00124B24">
        <w:rPr>
          <w:rStyle w:val="VerbatimChar"/>
        </w:rPr>
        <w:t>git status</w:t>
      </w:r>
    </w:p>
    <w:p w14:paraId="3F196EF8" w14:textId="47E89866" w:rsidR="00B2384F" w:rsidRDefault="00C042B4">
      <w:pPr>
        <w:pStyle w:val="Compact"/>
        <w:numPr>
          <w:ilvl w:val="0"/>
          <w:numId w:val="14"/>
        </w:numPr>
      </w:pPr>
      <w:r>
        <w:t xml:space="preserve">What does </w:t>
      </w:r>
      <w:r>
        <w:rPr>
          <w:rStyle w:val="VerbatimChar"/>
        </w:rPr>
        <w:t xml:space="preserve">git reset --hard </w:t>
      </w:r>
      <w:r w:rsidR="00B92D64">
        <w:rPr>
          <w:rStyle w:val="VerbatimChar"/>
        </w:rPr>
        <w:t>"HEAD^"</w:t>
      </w:r>
      <w:r w:rsidR="00124B24">
        <w:rPr>
          <w:rStyle w:val="VerbatimChar"/>
        </w:rPr>
        <w:t xml:space="preserve"> </w:t>
      </w:r>
      <w:r>
        <w:t>do?</w:t>
      </w:r>
    </w:p>
    <w:p w14:paraId="4DC2E34E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is the difference between </w:t>
      </w:r>
      <w:r>
        <w:rPr>
          <w:rStyle w:val="VerbatimChar"/>
        </w:rPr>
        <w:t>--hard</w:t>
      </w:r>
      <w:r>
        <w:t xml:space="preserve"> and </w:t>
      </w:r>
      <w:r>
        <w:rPr>
          <w:rStyle w:val="VerbatimChar"/>
        </w:rPr>
        <w:t>--soft</w:t>
      </w:r>
      <w:r>
        <w:t>?</w:t>
      </w:r>
    </w:p>
    <w:p w14:paraId="4896FE8D" w14:textId="3A501213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 w:rsidR="00B92D64">
        <w:rPr>
          <w:rStyle w:val="VerbatimChar"/>
        </w:rPr>
        <w:t>^</w:t>
      </w:r>
      <w:r w:rsidR="00124B24">
        <w:rPr>
          <w:rStyle w:val="VerbatimChar"/>
        </w:rPr>
        <w:t>1</w:t>
      </w:r>
      <w:r>
        <w:t xml:space="preserve"> means?</w:t>
      </w:r>
    </w:p>
    <w:p w14:paraId="63B0518B" w14:textId="77777777" w:rsidR="00B2384F" w:rsidRDefault="00C042B4">
      <w:pPr>
        <w:pStyle w:val="Compact"/>
        <w:numPr>
          <w:ilvl w:val="0"/>
          <w:numId w:val="14"/>
        </w:numPr>
      </w:pPr>
      <w:r>
        <w:t xml:space="preserve">What do you think </w:t>
      </w:r>
      <w:r>
        <w:rPr>
          <w:rStyle w:val="VerbatimChar"/>
        </w:rPr>
        <w:t>HEAD</w:t>
      </w:r>
      <w:r>
        <w:t xml:space="preserve"> means?</w:t>
      </w:r>
    </w:p>
    <w:sectPr w:rsidR="00B238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0E7E4" w14:textId="77777777" w:rsidR="005B3745" w:rsidRDefault="005B3745">
      <w:pPr>
        <w:spacing w:after="0"/>
      </w:pPr>
      <w:r>
        <w:separator/>
      </w:r>
    </w:p>
  </w:endnote>
  <w:endnote w:type="continuationSeparator" w:id="0">
    <w:p w14:paraId="12EA019F" w14:textId="77777777" w:rsidR="005B3745" w:rsidRDefault="005B37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73FE3" w14:textId="77777777" w:rsidR="005B3745" w:rsidRDefault="005B3745">
      <w:r>
        <w:separator/>
      </w:r>
    </w:p>
  </w:footnote>
  <w:footnote w:type="continuationSeparator" w:id="0">
    <w:p w14:paraId="1EC4B3A6" w14:textId="77777777" w:rsidR="005B3745" w:rsidRDefault="005B3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EFE24B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8904B"/>
    <w:multiLevelType w:val="multilevel"/>
    <w:tmpl w:val="922C19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A809F9"/>
    <w:multiLevelType w:val="multilevel"/>
    <w:tmpl w:val="D10AE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2AB40D"/>
    <w:multiLevelType w:val="multilevel"/>
    <w:tmpl w:val="150E0AE8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254C2F"/>
    <w:multiLevelType w:val="hybridMultilevel"/>
    <w:tmpl w:val="F65E22C2"/>
    <w:lvl w:ilvl="0" w:tplc="59741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2036"/>
    <w:rsid w:val="00124B24"/>
    <w:rsid w:val="001816F8"/>
    <w:rsid w:val="00291C0F"/>
    <w:rsid w:val="002B4645"/>
    <w:rsid w:val="003452DB"/>
    <w:rsid w:val="0039077E"/>
    <w:rsid w:val="004E29B3"/>
    <w:rsid w:val="00590D07"/>
    <w:rsid w:val="005B13D1"/>
    <w:rsid w:val="005B3745"/>
    <w:rsid w:val="00603C58"/>
    <w:rsid w:val="0061121C"/>
    <w:rsid w:val="006D5737"/>
    <w:rsid w:val="006E7E4B"/>
    <w:rsid w:val="00784D58"/>
    <w:rsid w:val="0085562F"/>
    <w:rsid w:val="008B3F17"/>
    <w:rsid w:val="008D6863"/>
    <w:rsid w:val="00925C3E"/>
    <w:rsid w:val="009B781A"/>
    <w:rsid w:val="00AB5D1E"/>
    <w:rsid w:val="00AC02E6"/>
    <w:rsid w:val="00B2384F"/>
    <w:rsid w:val="00B86B75"/>
    <w:rsid w:val="00B92D64"/>
    <w:rsid w:val="00BB037E"/>
    <w:rsid w:val="00BC48D5"/>
    <w:rsid w:val="00C042B4"/>
    <w:rsid w:val="00C36279"/>
    <w:rsid w:val="00E315A3"/>
    <w:rsid w:val="00FA7961"/>
    <w:rsid w:val="00FC30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E98289"/>
  <w15:docId w15:val="{A89B0B4A-0653-44EC-942D-BD816A8B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BB03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New England University</Company>
  <LinksUpToDate>false</LinksUpToDate>
  <CharactersWithSpaces>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Darci Burdge</cp:lastModifiedBy>
  <cp:revision>9</cp:revision>
  <dcterms:created xsi:type="dcterms:W3CDTF">2016-04-08T16:36:00Z</dcterms:created>
  <dcterms:modified xsi:type="dcterms:W3CDTF">2016-04-10T00:57:00Z</dcterms:modified>
</cp:coreProperties>
</file>