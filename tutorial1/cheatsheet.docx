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70" w:rsidRDefault="00D94553">
      <w:pPr>
        <w:pStyle w:val="Heading1"/>
      </w:pPr>
      <w:bookmarkStart w:id="0" w:name="cheat-sheet"/>
      <w:bookmarkEnd w:id="0"/>
      <w:r>
        <w:t>C</w:t>
      </w:r>
      <w:ins w:id="1" w:author="Darci Burdge" w:date="2016-04-21T17:14:00Z">
        <w:r w:rsidR="00434D8D">
          <w:t>ommand L</w:t>
        </w:r>
        <w:bookmarkStart w:id="2" w:name="_GoBack"/>
        <w:bookmarkEnd w:id="2"/>
        <w:r w:rsidR="00434D8D">
          <w:t>ine C</w:t>
        </w:r>
      </w:ins>
      <w:r>
        <w:t>heat Sheet</w:t>
      </w:r>
    </w:p>
    <w:p w:rsidR="00367D70" w:rsidRDefault="00463B23">
      <w:pPr>
        <w:pStyle w:val="Heading2"/>
      </w:pPr>
      <w:bookmarkStart w:id="3" w:name="vi"/>
      <w:bookmarkEnd w:id="3"/>
      <w:del w:id="4" w:author="Darci Burdge" w:date="2016-04-21T17:13:00Z">
        <w:r w:rsidDel="00463B23">
          <w:delText>V</w:delText>
        </w:r>
      </w:del>
      <w:ins w:id="5" w:author="Darci Burdge" w:date="2016-04-21T17:13:00Z">
        <w:r>
          <w:t>v</w:t>
        </w:r>
      </w:ins>
      <w:r w:rsidR="00D94553">
        <w:t>i</w:t>
      </w:r>
      <w:ins w:id="6" w:author="Darci Burdge" w:date="2016-04-21T17:13:00Z">
        <w:r>
          <w:t>/vim</w:t>
        </w:r>
      </w:ins>
    </w:p>
    <w:p w:rsidR="00463B23" w:rsidRDefault="00D94553" w:rsidP="00463B23">
      <w:pPr>
        <w:pStyle w:val="SourceCode"/>
        <w:spacing w:after="0"/>
        <w:rPr>
          <w:ins w:id="7" w:author="Darci Burdge" w:date="2016-04-21T17:13:00Z"/>
          <w:rStyle w:val="VerbatimChar"/>
        </w:rPr>
        <w:pPrChange w:id="8" w:author="Darci Burdge" w:date="2016-04-21T17:13:00Z">
          <w:pPr>
            <w:pStyle w:val="SourceCode"/>
          </w:pPr>
        </w:pPrChange>
      </w:pPr>
      <w:r>
        <w:rPr>
          <w:rStyle w:val="VerbatimChar"/>
        </w:rPr>
        <w:t>i - Enter insert mode.</w:t>
      </w:r>
      <w:r>
        <w:br/>
      </w:r>
      <w:r>
        <w:rPr>
          <w:rStyle w:val="VerbatimChar"/>
        </w:rPr>
        <w:t>esc - Return to command mode.</w:t>
      </w:r>
      <w:r>
        <w:br/>
      </w:r>
      <w:r>
        <w:rPr>
          <w:rStyle w:val="VerbatimChar"/>
        </w:rPr>
        <w:t>:wq - Save and quit</w:t>
      </w:r>
    </w:p>
    <w:p w:rsidR="00463B23" w:rsidRPr="00463B23" w:rsidRDefault="00463B23" w:rsidP="00463B23">
      <w:pPr>
        <w:pStyle w:val="SourceCode"/>
        <w:spacing w:after="0"/>
        <w:rPr>
          <w:rFonts w:ascii="Consolas" w:hAnsi="Consolas"/>
          <w:sz w:val="22"/>
          <w:rPrChange w:id="9" w:author="Darci Burdge" w:date="2016-04-21T17:13:00Z">
            <w:rPr/>
          </w:rPrChange>
        </w:rPr>
        <w:pPrChange w:id="10" w:author="Darci Burdge" w:date="2016-04-21T17:13:00Z">
          <w:pPr>
            <w:pStyle w:val="SourceCode"/>
          </w:pPr>
        </w:pPrChange>
      </w:pPr>
    </w:p>
    <w:p w:rsidR="00367D70" w:rsidRDefault="00D94553">
      <w:pPr>
        <w:pStyle w:val="Heading2"/>
      </w:pPr>
      <w:bookmarkStart w:id="11" w:name="bash"/>
      <w:bookmarkEnd w:id="11"/>
      <w:r>
        <w:t>bash</w:t>
      </w:r>
    </w:p>
    <w:p w:rsidR="00367D70" w:rsidRDefault="00D94553">
      <w:pPr>
        <w:pStyle w:val="SourceCode"/>
        <w:rPr>
          <w:ins w:id="12" w:author="Darci Burdge" w:date="2016-04-21T16:29:00Z"/>
          <w:rStyle w:val="VerbatimChar"/>
        </w:rPr>
      </w:pPr>
      <w:r>
        <w:rPr>
          <w:rStyle w:val="VerbatimChar"/>
        </w:rPr>
        <w:t>pwd                 Print working directory.</w:t>
      </w:r>
      <w:r>
        <w:br/>
      </w:r>
      <w:r>
        <w:rPr>
          <w:rStyle w:val="VerbatimChar"/>
        </w:rPr>
        <w:t>ls                  List the contents of working directory.</w:t>
      </w:r>
      <w:r>
        <w:br/>
      </w:r>
      <w:r>
        <w:rPr>
          <w:rStyle w:val="VerbatimChar"/>
        </w:rPr>
        <w:t>mkdir DIRECTORY     Create DIRECTORY.</w:t>
      </w:r>
      <w:r>
        <w:br/>
      </w:r>
      <w:r>
        <w:rPr>
          <w:rStyle w:val="VerbatimChar"/>
        </w:rPr>
        <w:t>cd DIRECTORY        Change into DIRECTORY.</w:t>
      </w:r>
      <w:r>
        <w:br/>
      </w:r>
      <w:r>
        <w:rPr>
          <w:rStyle w:val="VerbatimChar"/>
        </w:rPr>
        <w:t>cd ..               Change into parent of working directory.</w:t>
      </w:r>
      <w:r>
        <w:br/>
      </w:r>
      <w:r>
        <w:rPr>
          <w:rStyle w:val="VerbatimChar"/>
        </w:rPr>
        <w:t>rm -r DIRECTORY     Remove DIRECTORY (and all its contents).</w:t>
      </w:r>
      <w:r>
        <w:br/>
      </w:r>
      <w:r>
        <w:rPr>
          <w:rStyle w:val="VerbatimChar"/>
        </w:rPr>
        <w:t>touch FILE          Create FILE.</w:t>
      </w:r>
      <w:r>
        <w:br/>
      </w:r>
      <w:r>
        <w:rPr>
          <w:rStyle w:val="VerbatimChar"/>
        </w:rPr>
        <w:t>rm FILE             Remove FILE.</w:t>
      </w:r>
      <w:r>
        <w:br/>
      </w:r>
      <w:del w:id="13" w:author="Darci Burdge" w:date="2016-04-21T17:13:00Z">
        <w:r w:rsidDel="00463B23">
          <w:br/>
        </w:r>
      </w:del>
      <w:del w:id="14" w:author="Darci Burdge" w:date="2016-04-21T17:12:00Z">
        <w:r w:rsidDel="00463B23">
          <w:rPr>
            <w:rStyle w:val="VerbatimChar"/>
          </w:rPr>
          <w:delText>UP-ARROW            Previous command in history</w:delText>
        </w:r>
        <w:r w:rsidDel="00463B23">
          <w:br/>
        </w:r>
        <w:r w:rsidDel="00463B23">
          <w:rPr>
            <w:rStyle w:val="VerbatimChar"/>
          </w:rPr>
          <w:delText>DOWN-ARROW          Next command in history</w:delText>
        </w:r>
        <w:r w:rsidDel="00463B23">
          <w:br/>
        </w:r>
        <w:r w:rsidDel="00463B23">
          <w:rPr>
            <w:rStyle w:val="VerbatimChar"/>
          </w:rPr>
          <w:delText>TAB                 Complete the current command or path. Use to avoid typos.</w:delText>
        </w:r>
      </w:del>
    </w:p>
    <w:p w:rsidR="00F82323" w:rsidRPr="00F82323" w:rsidRDefault="00F82323" w:rsidP="00F82323">
      <w:pPr>
        <w:pStyle w:val="Heading2"/>
        <w:rPr>
          <w:ins w:id="15" w:author="Darci Burdge" w:date="2016-04-21T16:29:00Z"/>
        </w:rPr>
      </w:pPr>
      <w:ins w:id="16" w:author="Darci Burdge" w:date="2016-04-21T16:30:00Z">
        <w:r>
          <w:t>c</w:t>
        </w:r>
      </w:ins>
      <w:ins w:id="17" w:author="Darci Burdge" w:date="2016-04-21T16:29:00Z">
        <w:r w:rsidRPr="00F82323">
          <w:t>md</w:t>
        </w:r>
      </w:ins>
    </w:p>
    <w:p w:rsidR="00F82323" w:rsidRDefault="00F82323" w:rsidP="009E1742">
      <w:pPr>
        <w:pStyle w:val="SourceCode"/>
        <w:spacing w:after="0"/>
        <w:rPr>
          <w:ins w:id="18" w:author="Darci Burdge" w:date="2016-04-21T16:43:00Z"/>
          <w:rStyle w:val="VerbatimChar"/>
        </w:rPr>
      </w:pPr>
      <w:ins w:id="19" w:author="Darci Burdge" w:date="2016-04-21T16:30:00Z">
        <w:r>
          <w:rPr>
            <w:rStyle w:val="VerbatimChar"/>
          </w:rPr>
          <w:t xml:space="preserve">dir          </w:t>
        </w:r>
        <w:r w:rsidR="009E1742">
          <w:rPr>
            <w:rStyle w:val="VerbatimChar"/>
          </w:rPr>
          <w:t xml:space="preserve">       List the contents of </w:t>
        </w:r>
        <w:r>
          <w:rPr>
            <w:rStyle w:val="VerbatimChar"/>
          </w:rPr>
          <w:t>working directory.</w:t>
        </w:r>
      </w:ins>
    </w:p>
    <w:p w:rsidR="009E1742" w:rsidRDefault="009E1742" w:rsidP="009E1742">
      <w:pPr>
        <w:pStyle w:val="SourceCode"/>
        <w:spacing w:after="0"/>
        <w:rPr>
          <w:ins w:id="20" w:author="Darci Burdge" w:date="2016-04-21T16:43:00Z"/>
          <w:rStyle w:val="VerbatimChar"/>
        </w:rPr>
      </w:pPr>
      <w:ins w:id="21" w:author="Darci Burdge" w:date="2016-04-21T16:43:00Z">
        <w:r>
          <w:rPr>
            <w:rStyle w:val="VerbatimChar"/>
          </w:rPr>
          <w:t>mkdir DIRECTORY     Create DIRECTORY.</w:t>
        </w:r>
        <w:r>
          <w:br/>
        </w:r>
        <w:r>
          <w:rPr>
            <w:rStyle w:val="VerbatimChar"/>
          </w:rPr>
          <w:t>cd DIRECTORY        Change into DIRECTORY.</w:t>
        </w:r>
        <w:r>
          <w:br/>
        </w:r>
        <w:r>
          <w:rPr>
            <w:rStyle w:val="VerbatimChar"/>
          </w:rPr>
          <w:t>cd ..               Change into parent of working directory.</w:t>
        </w:r>
      </w:ins>
    </w:p>
    <w:p w:rsidR="009E1742" w:rsidRDefault="009E1742" w:rsidP="009E1742">
      <w:pPr>
        <w:pStyle w:val="SourceCode"/>
        <w:spacing w:after="0"/>
        <w:rPr>
          <w:ins w:id="22" w:author="Darci Burdge" w:date="2016-04-21T16:51:00Z"/>
          <w:rStyle w:val="VerbatimChar"/>
        </w:rPr>
      </w:pPr>
      <w:ins w:id="23" w:author="Darci Burdge" w:date="2016-04-21T16:45:00Z">
        <w:r>
          <w:rPr>
            <w:rStyle w:val="VerbatimChar"/>
          </w:rPr>
          <w:t>r</w:t>
        </w:r>
      </w:ins>
      <w:ins w:id="24" w:author="Darci Burdge" w:date="2016-04-21T16:44:00Z">
        <w:r>
          <w:rPr>
            <w:rStyle w:val="VerbatimChar"/>
          </w:rPr>
          <w:t>d /s DIRE</w:t>
        </w:r>
      </w:ins>
      <w:ins w:id="25" w:author="Darci Burdge" w:date="2016-04-21T16:45:00Z">
        <w:r>
          <w:rPr>
            <w:rStyle w:val="VerbatimChar"/>
          </w:rPr>
          <w:t xml:space="preserve">CTORY     </w:t>
        </w:r>
        <w:r>
          <w:rPr>
            <w:rStyle w:val="VerbatimChar"/>
          </w:rPr>
          <w:t>Remove DIRECTORY (and all its contents).</w:t>
        </w:r>
      </w:ins>
    </w:p>
    <w:p w:rsidR="009E1742" w:rsidRDefault="009E1742" w:rsidP="009E1742">
      <w:pPr>
        <w:pStyle w:val="SourceCode"/>
        <w:spacing w:after="0"/>
        <w:rPr>
          <w:ins w:id="26" w:author="Darci Burdge" w:date="2016-04-21T16:51:00Z"/>
          <w:rStyle w:val="VerbatimChar"/>
        </w:rPr>
      </w:pPr>
      <w:ins w:id="27" w:author="Darci Burdge" w:date="2016-04-21T16:51:00Z">
        <w:r>
          <w:rPr>
            <w:rStyle w:val="VerbatimChar"/>
          </w:rPr>
          <w:t>type nul &gt; FILE     Create FILE.</w:t>
        </w:r>
      </w:ins>
    </w:p>
    <w:p w:rsidR="009E1742" w:rsidRDefault="009E1742" w:rsidP="009E1742">
      <w:pPr>
        <w:pStyle w:val="SourceCode"/>
        <w:spacing w:after="0"/>
        <w:rPr>
          <w:ins w:id="28" w:author="Darci Burdge" w:date="2016-04-21T16:52:00Z"/>
          <w:rStyle w:val="VerbatimChar"/>
        </w:rPr>
      </w:pPr>
      <w:ins w:id="29" w:author="Darci Burdge" w:date="2016-04-21T16:52:00Z">
        <w:r>
          <w:rPr>
            <w:rStyle w:val="VerbatimChar"/>
          </w:rPr>
          <w:t>del FILE            Delete FILE.</w:t>
        </w:r>
      </w:ins>
    </w:p>
    <w:p w:rsidR="00463B23" w:rsidRDefault="00463B23" w:rsidP="00463B23">
      <w:pPr>
        <w:pStyle w:val="SourceCode"/>
        <w:rPr>
          <w:ins w:id="30" w:author="Darci Burdge" w:date="2016-04-21T17:12:00Z"/>
        </w:rPr>
      </w:pPr>
    </w:p>
    <w:p w:rsidR="00463B23" w:rsidRDefault="00463B23" w:rsidP="00463B23">
      <w:pPr>
        <w:pStyle w:val="SourceCode"/>
        <w:rPr>
          <w:ins w:id="31" w:author="Darci Burdge" w:date="2016-04-21T17:12:00Z"/>
          <w:rStyle w:val="VerbatimChar"/>
        </w:rPr>
      </w:pPr>
      <w:ins w:id="32" w:author="Darci Burdge" w:date="2016-04-21T17:12:00Z">
        <w:r w:rsidRPr="00463B23"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t>bash/cmd</w:t>
        </w:r>
      </w:ins>
      <w:ins w:id="33" w:author="Darci Burdge" w:date="2016-04-21T16:43:00Z">
        <w:r w:rsidR="009E1742">
          <w:br/>
        </w:r>
      </w:ins>
      <w:ins w:id="34" w:author="Darci Burdge" w:date="2016-04-21T17:12:00Z">
        <w:r>
          <w:rPr>
            <w:rStyle w:val="VerbatimChar"/>
          </w:rPr>
          <w:t>UP-ARROW            Previous command in history</w:t>
        </w:r>
        <w:r>
          <w:br/>
        </w:r>
        <w:r>
          <w:rPr>
            <w:rStyle w:val="VerbatimChar"/>
          </w:rPr>
          <w:t>DOWN-ARROW          Next command in history</w:t>
        </w:r>
        <w:r>
          <w:br/>
        </w:r>
        <w:r>
          <w:rPr>
            <w:rStyle w:val="VerbatimChar"/>
          </w:rPr>
          <w:t>TAB                 Complete the current command or path. Use to avoid typos.</w:t>
        </w:r>
      </w:ins>
    </w:p>
    <w:p w:rsidR="009E1742" w:rsidRDefault="009E1742" w:rsidP="009E1742">
      <w:pPr>
        <w:pStyle w:val="SourceCode"/>
        <w:spacing w:after="0"/>
        <w:rPr>
          <w:rStyle w:val="VerbatimChar"/>
        </w:rPr>
      </w:pPr>
    </w:p>
    <w:sectPr w:rsidR="009E17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B3A" w:rsidRDefault="00E33B3A">
      <w:pPr>
        <w:spacing w:after="0"/>
      </w:pPr>
      <w:r>
        <w:separator/>
      </w:r>
    </w:p>
  </w:endnote>
  <w:endnote w:type="continuationSeparator" w:id="0">
    <w:p w:rsidR="00E33B3A" w:rsidRDefault="00E33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B3A" w:rsidRDefault="00E33B3A">
      <w:r>
        <w:separator/>
      </w:r>
    </w:p>
  </w:footnote>
  <w:footnote w:type="continuationSeparator" w:id="0">
    <w:p w:rsidR="00E33B3A" w:rsidRDefault="00E33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A8B1447"/>
    <w:multiLevelType w:val="multilevel"/>
    <w:tmpl w:val="05DAE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5B61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rci Burdge">
    <w15:presenceInfo w15:providerId="None" w15:userId="Darci Burd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7D70"/>
    <w:rsid w:val="00434D8D"/>
    <w:rsid w:val="00463B23"/>
    <w:rsid w:val="004E29B3"/>
    <w:rsid w:val="00590D07"/>
    <w:rsid w:val="00784D58"/>
    <w:rsid w:val="008D6863"/>
    <w:rsid w:val="009E1742"/>
    <w:rsid w:val="009E66D6"/>
    <w:rsid w:val="00B86B75"/>
    <w:rsid w:val="00BC48D5"/>
    <w:rsid w:val="00C36279"/>
    <w:rsid w:val="00D94553"/>
    <w:rsid w:val="00E315A3"/>
    <w:rsid w:val="00E33B3A"/>
    <w:rsid w:val="00F82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8241F-F074-4E15-9A6A-90D850B3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8232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2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Nassau Community College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Darci Burdge</cp:lastModifiedBy>
  <cp:revision>4</cp:revision>
  <dcterms:created xsi:type="dcterms:W3CDTF">2016-04-15T16:47:00Z</dcterms:created>
  <dcterms:modified xsi:type="dcterms:W3CDTF">2016-04-21T21:14:00Z</dcterms:modified>
</cp:coreProperties>
</file>